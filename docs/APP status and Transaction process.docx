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92AE3" w14:textId="77777777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</w:pPr>
      <w:r w:rsidRPr="00E46452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  <w:t>***</w:t>
      </w:r>
      <w:r w:rsidRPr="00E46452">
        <w:rPr>
          <w:rFonts w:ascii="Songti SC Black" w:eastAsia="Times New Roman" w:hAnsi="Songti SC Black" w:cs="Songti SC Black"/>
          <w:b/>
          <w:bCs/>
          <w:color w:val="333333"/>
          <w:kern w:val="36"/>
          <w:sz w:val="45"/>
          <w:szCs w:val="45"/>
        </w:rPr>
        <w:t>需求分析及设计</w:t>
      </w:r>
      <w:r w:rsidRPr="00E46452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  <w:t>***</w:t>
      </w:r>
    </w:p>
    <w:p w14:paraId="0C7F2361" w14:textId="77777777" w:rsidR="00E46452" w:rsidRPr="00E46452" w:rsidRDefault="00E46452" w:rsidP="00E46452">
      <w:pPr>
        <w:widowControl/>
        <w:shd w:val="clear" w:color="auto" w:fill="FFFFFF"/>
        <w:spacing w:before="100" w:beforeAutospacing="1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一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默认设置：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用户（卖家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买家）注册时默认有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100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诚信币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b.bid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默认设置为：买家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买上生效，不需要卖家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Approve/Rejected.</w:t>
      </w:r>
    </w:p>
    <w:p w14:paraId="2AF55D71" w14:textId="32E680FB" w:rsidR="00BF279F" w:rsidRDefault="00E46452" w:rsidP="00E46452">
      <w:pPr>
        <w:widowControl/>
        <w:shd w:val="clear" w:color="auto" w:fill="FFFFFF"/>
        <w:spacing w:before="225" w:after="225"/>
        <w:jc w:val="left"/>
        <w:rPr>
          <w:ins w:id="0" w:author="Wang Rulong" w:date="2013-09-25T00:28:00Z"/>
          <w:rFonts w:ascii="Helvetica" w:hAnsi="Helvetica" w:cs="Times New Roman" w:hint="eastAsia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流程分析：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状态：</w:t>
      </w:r>
      <w:commentRangeStart w:id="1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draft</w:t>
      </w:r>
      <w:commentRangeEnd w:id="1"/>
      <w:r w:rsidR="008E6757">
        <w:rPr>
          <w:rStyle w:val="a5"/>
        </w:rPr>
        <w:commentReference w:id="1"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, published(include bid)</w:t>
      </w:r>
      <w:r w:rsidR="00324ACD">
        <w:rPr>
          <w:rFonts w:ascii="Helvetica" w:hAnsi="Helvetica" w:cs="Times New Roman" w:hint="eastAsia"/>
          <w:color w:val="333333"/>
          <w:kern w:val="0"/>
          <w:sz w:val="23"/>
          <w:szCs w:val="23"/>
        </w:rPr>
        <w:t xml:space="preserve"> </w:t>
      </w:r>
      <w:commentRangeStart w:id="2"/>
      <w:ins w:id="3" w:author="Wang Rulong" w:date="2013-09-24T23:38:00Z">
        <w:r w:rsidR="00324AC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closed</w:t>
        </w:r>
        <w:commentRangeEnd w:id="2"/>
        <w:r w:rsidR="00324ACD">
          <w:rPr>
            <w:rStyle w:val="a5"/>
          </w:rPr>
          <w:commentReference w:id="2"/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, </w:t>
      </w:r>
      <w:commentRangeStart w:id="5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wait, trade, finished, failed.</w:t>
      </w:r>
      <w:commentRangeEnd w:id="5"/>
      <w:r w:rsidR="006522C9">
        <w:rPr>
          <w:rStyle w:val="a5"/>
        </w:rPr>
        <w:commentReference w:id="5"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注：为卖家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买家设置开始交易按钮，要求卖家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买家去点击。如果不点，到时间后，则自动扣除未点击方的诚信币。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del w:id="6" w:author="Wang Rulong" w:date="2013-09-24T23:42:00Z"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###############add by Rulong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(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最好设置三次邮件提醒，提醒他们交易，如果交易没有继续交易，如果是买家违约，则考虑取消买家的竞标，设置第二竞标金额高的人为新的买家）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###########end</w:delText>
        </w:r>
        <w:r w:rsidRPr="00E46452" w:rsidDel="006E5495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</w:r>
      </w:del>
      <w:r w:rsidRPr="00E46452">
        <w:rPr>
          <w:rFonts w:ascii="Helvetica" w:hAnsi="Helvetica" w:cs="Times New Roman"/>
          <w:b/>
          <w:bCs/>
          <w:color w:val="333333"/>
          <w:kern w:val="0"/>
          <w:sz w:val="23"/>
          <w:szCs w:val="23"/>
        </w:rPr>
        <w:t>*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1.draft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卖家创建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draft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b.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付费过程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: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当卖家选择服务项后，在付费时，</w:t>
      </w:r>
      <w:ins w:id="7" w:author="Wang Rulong" w:date="2013-09-25T00:27:00Z"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首先必须保证</w:t>
        </w:r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app</w:t>
        </w:r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已经验证</w:t>
        </w:r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ownership</w:t>
        </w:r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保证，这个</w:t>
        </w:r>
      </w:ins>
      <w:ins w:id="8" w:author="Wang Rulong" w:date="2013-09-25T00:28:00Z"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</w:t>
        </w:r>
      </w:ins>
      <w:ins w:id="9" w:author="Wang Rulong" w:date="2013-09-25T00:27:00Z"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家对这个</w:t>
        </w:r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app</w:t>
        </w:r>
        <w:r w:rsidR="00BF279F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应有所有权，</w:t>
        </w:r>
      </w:ins>
    </w:p>
    <w:p w14:paraId="305E93EA" w14:textId="5EFA3A74" w:rsidR="00BF279F" w:rsidRDefault="00BF279F" w:rsidP="00E46452">
      <w:pPr>
        <w:widowControl/>
        <w:shd w:val="clear" w:color="auto" w:fill="FFFFFF"/>
        <w:spacing w:before="225" w:after="225"/>
        <w:jc w:val="left"/>
        <w:rPr>
          <w:ins w:id="10" w:author="Wang Rulong" w:date="2013-09-25T00:27:00Z"/>
          <w:rFonts w:ascii="Helvetica" w:hAnsi="Helvetica" w:cs="Times New Roman" w:hint="eastAsia"/>
          <w:color w:val="333333"/>
          <w:kern w:val="0"/>
          <w:sz w:val="23"/>
          <w:szCs w:val="23"/>
        </w:rPr>
      </w:pPr>
      <w:ins w:id="11" w:author="Wang Rulong" w:date="2013-09-25T00:28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然后才能让卖家付款，</w:t>
        </w:r>
      </w:ins>
      <w:ins w:id="12" w:author="Wang Rulong" w:date="2013-09-25T00:29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卖家在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list </w:t>
        </w:r>
      </w:ins>
      <w:ins w:id="13" w:author="Wang Rulong" w:date="2013-09-25T00:30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app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选择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payment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的时候需要生成一个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order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</w:t>
        </w:r>
      </w:ins>
    </w:p>
    <w:p w14:paraId="047CFCB6" w14:textId="220E7D83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提示卖家服务时间（默认一个月），如果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begin_date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end_date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不到一个月或大约一个月，将提示相关信息：建议卖家把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时间跟服务时间相同设为一个月，或者，在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过程一个月后，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未交易，则需要续费后才能继续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过程。</w:t>
      </w:r>
    </w:p>
    <w:p w14:paraId="6E57B503" w14:textId="6F08D23C" w:rsidR="006E5495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2.published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在卖家付款，并且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验证通过后，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published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b.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当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处在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begin_date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end_date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（一个月，大约一个月需提醒卖家继续付费）之间时，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才可以显示给买家，并能进行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操作，否则，处于中间状态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  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无法显示给买家。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c.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是否立刻生效由卖家的设置决定。默认是立即生效，不需要卖家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Approve/Reject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。卖家可以在用户设置里面修改该项，买家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后，需要卖家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verified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才能生效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(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即：买家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后，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处于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pending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的状态，卖家可以对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approved/rejected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操作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)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。</w:t>
      </w:r>
    </w:p>
    <w:p w14:paraId="3568A570" w14:textId="2A3FBD7C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3.Bid 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阶段：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买家可以使用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one_price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来一次性购买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，卖家可以选择同意，跟该买家交易，或者拒绝交易，继续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del w:id="14" w:author="Wang Rulong" w:date="2013-09-24T23:49:00Z"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b.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买家的出价超过了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的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reserve_price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时候，卖家可以选择停止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bid,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跟该买家交易，或者不操作，继续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</w:delText>
        </w:r>
        <w:r w:rsidRPr="00E46452" w:rsidDel="00751009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过程。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c.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卖家可以随时停止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</w:t>
      </w:r>
      <w:ins w:id="15" w:author="Wang Rulong" w:date="2013-09-24T23:52:00Z">
        <w:r w:rsidR="00751009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（可以与最高的价格交易）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，与某个买家进行交易。（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comment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重复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）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d.App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过程直到服务结束</w:t>
      </w:r>
      <w:ins w:id="16" w:author="Wang Rulong" w:date="2013-09-24T23:51:00Z">
        <w:r w:rsidR="00751009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，没有达到</w:t>
        </w:r>
        <w:r w:rsidR="00751009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reserve price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</w:t>
      </w:r>
      <w:commentRangeStart w:id="17"/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卖家才选择买家</w:t>
      </w:r>
      <w:commentRangeEnd w:id="17"/>
      <w:r w:rsidR="00751009">
        <w:rPr>
          <w:rStyle w:val="a5"/>
        </w:rPr>
        <w:commentReference w:id="17"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，与其交易，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lastRenderedPageBreak/>
        <w:t>或者如果卖家没有选择交易，且已经续费，则继续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过程，或者卖家没有操作，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过程停止，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 xml:space="preserve">(comments: 1,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如果没有达到卖家的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Reserved Price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，那么默认推荐卖家与买家进行交易，但是由卖家选择是否进行交易，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2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，如果达到卖家的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 xml:space="preserve">Reserved Price 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，系统自动认为最高的人为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win buyer</w:t>
      </w:r>
      <w:del w:id="18" w:author="Wang Rulong" w:date="2013-09-24T23:53:00Z">
        <w:r w:rsidRPr="00E46452" w:rsidDel="000E2F3A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）</w:delText>
        </w:r>
      </w:del>
      <w:ins w:id="19" w:author="Wang Rulong" w:date="2013-09-24T23:53:00Z">
        <w:r w:rsidR="000E2F3A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)</w:t>
        </w:r>
      </w:ins>
    </w:p>
    <w:p w14:paraId="0079D450" w14:textId="5B9F3C62" w:rsidR="008F5141" w:rsidRDefault="00E46452" w:rsidP="00E46452">
      <w:pPr>
        <w:widowControl/>
        <w:shd w:val="clear" w:color="auto" w:fill="FFFFFF"/>
        <w:spacing w:before="225" w:after="225"/>
        <w:jc w:val="left"/>
        <w:rPr>
          <w:ins w:id="20" w:author="Wang Rulong" w:date="2013-09-24T23:59:00Z"/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4.Wait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</w:t>
      </w:r>
      <w:ins w:id="21" w:author="Wang Rulong" w:date="2013-09-24T23:53:00Z">
        <w:r w:rsidR="000E2F3A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（卖家）</w:t>
        </w:r>
        <w:r w:rsidR="000E2F3A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在购买阶段的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d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情况中，服务已停止，如果卖家没有续费，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状态，这个状态是有时间限制的（如：</w:t>
      </w:r>
      <w:ins w:id="22" w:author="Wang Rulong" w:date="2013-09-25T00:01:00Z"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7</w:t>
        </w:r>
      </w:ins>
      <w:del w:id="23" w:author="Wang Rulong" w:date="2013-09-25T00:00:00Z">
        <w:r w:rsidRPr="00E46452" w:rsidDel="00D36FED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5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天），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Wait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时间从服务结束时间开始算。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1)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在这期间，卖家</w:t>
      </w:r>
      <w:del w:id="24" w:author="Wang Rulong" w:date="2013-09-24T23:58:00Z">
        <w:r w:rsidRPr="00E46452" w:rsidDel="000E2F3A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/</w:delText>
        </w:r>
        <w:r w:rsidRPr="00E46452" w:rsidDel="000E2F3A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买家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都点击</w:t>
      </w:r>
      <w:del w:id="25" w:author="Wang Rulong" w:date="2013-09-24T23:58:00Z">
        <w:r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了</w:delText>
        </w:r>
      </w:del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开始交易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”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按钮，交易开始。</w:t>
      </w:r>
      <w:ins w:id="26" w:author="Wang Rulong" w:date="2013-09-24T23:58:00Z"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（系统自动选择出家最高的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Bidder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）</w:t>
        </w:r>
      </w:ins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2)</w:t>
      </w:r>
      <w:ins w:id="27" w:author="Wang Rulong" w:date="2013-09-24T23:58:00Z"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卖家</w:t>
        </w:r>
      </w:ins>
      <w:ins w:id="28" w:author="Wang Rulong" w:date="2013-09-24T23:59:00Z"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续费，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listing 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继续之前过的</w:t>
        </w:r>
        <w:r w:rsidR="008F5141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bidding</w:t>
        </w:r>
      </w:ins>
      <w:ins w:id="29" w:author="Wang Rulong" w:date="2013-09-25T00:01:00Z"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app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由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closed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状态变为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published</w:t>
        </w:r>
      </w:ins>
    </w:p>
    <w:p w14:paraId="06885C7A" w14:textId="68A8F048" w:rsidR="008F5141" w:rsidRDefault="008F5141" w:rsidP="00E46452">
      <w:pPr>
        <w:widowControl/>
        <w:shd w:val="clear" w:color="auto" w:fill="FFFFFF"/>
        <w:spacing w:before="225" w:after="225"/>
        <w:jc w:val="left"/>
        <w:rPr>
          <w:ins w:id="30" w:author="Wang Rulong" w:date="2013-09-24T23:59:00Z"/>
          <w:rFonts w:ascii="Helvetica" w:hAnsi="Helvetica" w:cs="Times New Roman"/>
          <w:color w:val="333333"/>
          <w:kern w:val="0"/>
          <w:sz w:val="23"/>
          <w:szCs w:val="23"/>
        </w:rPr>
      </w:pPr>
      <w:ins w:id="31" w:author="Wang Rulong" w:date="2013-09-24T23:59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3</w:t>
        </w:r>
      </w:ins>
      <w:ins w:id="32" w:author="Wang Rulong" w:date="2013-09-25T00:00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）（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app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状态设置为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closed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）</w:t>
        </w:r>
        <w:r w:rsidR="00D36FED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</w:ins>
      <w:ins w:id="33" w:author="Wang Rulong" w:date="2013-09-25T00:01:00Z">
        <w:r w:rsidR="00E30F5B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listing</w:t>
        </w:r>
        <w:r w:rsidR="00E30F5B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结束</w:t>
        </w:r>
      </w:ins>
    </w:p>
    <w:p w14:paraId="0A9F8E83" w14:textId="45831FE7" w:rsidR="00E46452" w:rsidRDefault="008F5141" w:rsidP="00E46452">
      <w:pPr>
        <w:widowControl/>
        <w:shd w:val="clear" w:color="auto" w:fill="FFFFFF"/>
        <w:spacing w:before="225" w:after="225"/>
        <w:jc w:val="left"/>
        <w:rPr>
          <w:ins w:id="34" w:author="Wang Rulong" w:date="2013-09-24T23:54:00Z"/>
          <w:rFonts w:ascii="Helvetica" w:hAnsi="Helvetica" w:cs="Times New Roman"/>
          <w:color w:val="333333"/>
          <w:kern w:val="0"/>
          <w:sz w:val="23"/>
          <w:szCs w:val="23"/>
        </w:rPr>
      </w:pPr>
      <w:ins w:id="35" w:author="Wang Rulong" w:date="2013-09-24T23:58:00Z">
        <w:r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t xml:space="preserve"> </w:t>
        </w:r>
      </w:ins>
      <w:del w:id="36" w:author="Wang Rulong" w:date="2013-09-24T23:58:00Z"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到时间后，卖家没有点击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按钮，则自动扣到卖家的诚信币（如出现一次扣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30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,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如果出价最高的买家没有点击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按钮，则自动扣买家的诚信币（如出现一次扣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15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进入交易失败阶段，卖家可以通过续费，激活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，进入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 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阶段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.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</w:r>
      </w:del>
      <w:del w:id="37" w:author="Wang Rulong" w:date="2013-09-24T23:59:00Z"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b.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在购买阶段的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a,b,c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情况中，如果交易开始进行，都是卖家发起的开始交易，所以卖家点了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按钮。但在买家没有点击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之前，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处于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Wait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状态。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Wait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状态从卖家点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开始算。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1)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在这三种情况中，买家是卖家选择。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2)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到时间后，买家没有点击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按钮，则自动扣买家的诚信币（如出现一次扣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15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个）。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3)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由于这三种情况，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的服务时间未到，处罚完相应的买家后，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Wait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状态结束，继续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bid App</w:delText>
        </w:r>
        <w:r w:rsidR="00E46452" w:rsidRPr="00E46452" w:rsidDel="008F5141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过程。</w:delText>
        </w:r>
      </w:del>
    </w:p>
    <w:p w14:paraId="54E38057" w14:textId="543BA1A5" w:rsidR="000E2F3A" w:rsidRDefault="000E2F3A" w:rsidP="00E46452">
      <w:pPr>
        <w:widowControl/>
        <w:shd w:val="clear" w:color="auto" w:fill="FFFFFF"/>
        <w:spacing w:before="225" w:after="225"/>
        <w:jc w:val="left"/>
        <w:rPr>
          <w:ins w:id="38" w:author="Wang Rulong" w:date="2013-09-24T23:54:00Z"/>
          <w:rFonts w:ascii="Helvetica" w:hAnsi="Helvetica" w:cs="Times New Roman"/>
          <w:color w:val="333333"/>
          <w:kern w:val="0"/>
          <w:sz w:val="23"/>
          <w:szCs w:val="23"/>
        </w:rPr>
      </w:pPr>
      <w:ins w:id="39" w:author="Wang Rulong" w:date="2013-09-24T23:54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Wait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状态（买家）</w:t>
        </w:r>
      </w:ins>
    </w:p>
    <w:p w14:paraId="0EB50F0F" w14:textId="0F01885B" w:rsidR="000E2F3A" w:rsidRDefault="00AB3FFA" w:rsidP="00E46452">
      <w:pPr>
        <w:widowControl/>
        <w:shd w:val="clear" w:color="auto" w:fill="FFFFFF"/>
        <w:spacing w:before="225" w:after="225"/>
        <w:jc w:val="left"/>
        <w:rPr>
          <w:ins w:id="40" w:author="Wang Rulong" w:date="2013-09-25T00:02:00Z"/>
          <w:rFonts w:ascii="Helvetica" w:hAnsi="Helvetica" w:cs="Times New Roman"/>
          <w:color w:val="333333"/>
          <w:kern w:val="0"/>
          <w:sz w:val="23"/>
          <w:szCs w:val="23"/>
        </w:rPr>
      </w:pPr>
      <w:ins w:id="41" w:author="Wang Rulong" w:date="2013-09-25T00:02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卖家发起开始交易，买家需要付款</w:t>
        </w:r>
      </w:ins>
    </w:p>
    <w:p w14:paraId="48D8C281" w14:textId="22199428" w:rsidR="00AB3FFA" w:rsidRDefault="00AB3FFA" w:rsidP="00E46452">
      <w:pPr>
        <w:widowControl/>
        <w:shd w:val="clear" w:color="auto" w:fill="FFFFFF"/>
        <w:spacing w:before="225" w:after="225"/>
        <w:jc w:val="left"/>
        <w:rPr>
          <w:ins w:id="42" w:author="Wang Rulong" w:date="2013-09-25T00:07:00Z"/>
          <w:rFonts w:ascii="Helvetica" w:hAnsi="Helvetica" w:cs="Times New Roman"/>
          <w:color w:val="333333"/>
          <w:kern w:val="0"/>
          <w:sz w:val="23"/>
          <w:szCs w:val="23"/>
        </w:rPr>
      </w:pPr>
      <w:ins w:id="43" w:author="Wang Rulong" w:date="2013-09-25T00:02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买家有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7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天的响应时间，如果没有付款，系统将自动</w:t>
        </w:r>
      </w:ins>
      <w:ins w:id="44" w:author="Wang Rulong" w:date="2013-09-25T00:04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关闭最高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bidding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者的竞标，并邮件通知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卖家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和</w:t>
        </w:r>
      </w:ins>
      <w:ins w:id="45" w:author="Wang Rulong" w:date="2013-09-25T00:05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第二出价高的买家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通知其交易</w:t>
        </w:r>
      </w:ins>
      <w:ins w:id="46" w:author="Wang Rulong" w:date="2013-09-25T00:06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。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只有最高的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bidder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存在被拉黑的可能</w:t>
        </w:r>
      </w:ins>
      <w:ins w:id="47" w:author="Wang Rulong" w:date="2013-09-25T00:07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，后面顺位的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bidder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会被依次减少信用值</w:t>
        </w:r>
      </w:ins>
    </w:p>
    <w:p w14:paraId="4A55897D" w14:textId="77777777" w:rsidR="00AB3FFA" w:rsidRDefault="00AB3FFA" w:rsidP="00E46452">
      <w:pPr>
        <w:widowControl/>
        <w:shd w:val="clear" w:color="auto" w:fill="FFFFFF"/>
        <w:spacing w:before="225" w:after="225"/>
        <w:jc w:val="left"/>
        <w:rPr>
          <w:ins w:id="48" w:author="Wang Rulong" w:date="2013-09-25T00:05:00Z"/>
          <w:rFonts w:ascii="Helvetica" w:hAnsi="Helvetica" w:cs="Times New Roman"/>
          <w:color w:val="333333"/>
          <w:kern w:val="0"/>
          <w:sz w:val="23"/>
          <w:szCs w:val="23"/>
        </w:rPr>
      </w:pPr>
    </w:p>
    <w:p w14:paraId="3FB928D9" w14:textId="4AFC74F5" w:rsidR="00AB3FFA" w:rsidRDefault="00AB3FFA" w:rsidP="00E46452">
      <w:pPr>
        <w:widowControl/>
        <w:shd w:val="clear" w:color="auto" w:fill="FFFFFF"/>
        <w:spacing w:before="225" w:after="225"/>
        <w:jc w:val="left"/>
        <w:rPr>
          <w:ins w:id="49" w:author="Wang Rulong" w:date="2013-09-25T00:07:00Z"/>
          <w:rFonts w:ascii="Helvetica" w:hAnsi="Helvetica" w:cs="Times New Roman"/>
          <w:color w:val="333333"/>
          <w:kern w:val="0"/>
          <w:sz w:val="23"/>
          <w:szCs w:val="23"/>
        </w:rPr>
      </w:pPr>
    </w:p>
    <w:p w14:paraId="305BA088" w14:textId="480AFD41" w:rsidR="00315F2E" w:rsidRPr="00E46452" w:rsidRDefault="00315F2E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ins w:id="50" w:author="Wang Rulong" w:date="2013-09-25T00:07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Begin Transaction Phase</w:t>
        </w:r>
      </w:ins>
    </w:p>
    <w:p w14:paraId="49B3C4F6" w14:textId="77777777" w:rsidR="00453F12" w:rsidRDefault="00E46452" w:rsidP="00E46452">
      <w:pPr>
        <w:widowControl/>
        <w:shd w:val="clear" w:color="auto" w:fill="FFFFFF"/>
        <w:spacing w:before="225" w:after="225"/>
        <w:jc w:val="left"/>
        <w:rPr>
          <w:ins w:id="51" w:author="Wang Rulong" w:date="2013-09-25T00:08:00Z"/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5.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开始交易阶段：</w:t>
      </w:r>
    </w:p>
    <w:p w14:paraId="3ECB6260" w14:textId="77777777" w:rsidR="00453F12" w:rsidRDefault="00453F12" w:rsidP="00E46452">
      <w:pPr>
        <w:widowControl/>
        <w:shd w:val="clear" w:color="auto" w:fill="FFFFFF"/>
        <w:spacing w:before="225" w:after="225"/>
        <w:jc w:val="left"/>
        <w:rPr>
          <w:ins w:id="52" w:author="Wang Rulong" w:date="2013-09-25T00:09:00Z"/>
          <w:rFonts w:ascii="Helvetica" w:hAnsi="Helvetica" w:cs="Times New Roman"/>
          <w:color w:val="333333"/>
          <w:kern w:val="0"/>
          <w:sz w:val="23"/>
          <w:szCs w:val="23"/>
        </w:rPr>
      </w:pPr>
      <w:ins w:id="53" w:author="Wang Rulong" w:date="2013-09-25T00:08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1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，交易设置时间为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20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，系统帮助买家监控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Appstore transfer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状态</w:t>
        </w:r>
      </w:ins>
    </w:p>
    <w:p w14:paraId="7B9D5692" w14:textId="6357935F" w:rsidR="00453F12" w:rsidRDefault="00453F12" w:rsidP="00E46452">
      <w:pPr>
        <w:widowControl/>
        <w:shd w:val="clear" w:color="auto" w:fill="FFFFFF"/>
        <w:spacing w:before="225" w:after="225"/>
        <w:jc w:val="left"/>
        <w:rPr>
          <w:ins w:id="54" w:author="Wang Rulong" w:date="2013-09-25T00:09:00Z"/>
          <w:rFonts w:ascii="Helvetica" w:hAnsi="Helvetica" w:cs="Times New Roman"/>
          <w:color w:val="333333"/>
          <w:kern w:val="0"/>
          <w:sz w:val="23"/>
          <w:szCs w:val="23"/>
        </w:rPr>
      </w:pPr>
      <w:ins w:id="55" w:author="Wang Rulong" w:date="2013-09-25T00:09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2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提供买家投诉按钮</w:t>
        </w:r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</w:ins>
      <w:ins w:id="56" w:author="Wang Rulong" w:date="2013-09-25T00:12:00Z"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，评价按钮</w:t>
        </w:r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 w:rsidR="00A01736"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，申诉按钮</w:t>
        </w:r>
      </w:ins>
    </w:p>
    <w:p w14:paraId="262ADC62" w14:textId="649555D5" w:rsidR="00E46452" w:rsidRPr="00E46452" w:rsidRDefault="00A01736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ins w:id="57" w:author="Wang Rulong" w:date="2013-09-25T00:09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3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，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 xml:space="preserve"> </w:t>
        </w:r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买家可以</w:t>
        </w:r>
      </w:ins>
      <w:ins w:id="58" w:author="Wang Rulong" w:date="2013-09-25T00:10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点击</w:t>
        </w:r>
      </w:ins>
      <w:ins w:id="59" w:author="Wang Rulong" w:date="2013-09-25T00:11:00Z">
        <w:r>
          <w:rPr>
            <w:rFonts w:ascii="Helvetica" w:hAnsi="Helvetica" w:cs="Times New Roman" w:hint="eastAsia"/>
            <w:color w:val="333333"/>
            <w:kern w:val="0"/>
            <w:sz w:val="23"/>
            <w:szCs w:val="23"/>
          </w:rPr>
          <w:t>交易完成</w:t>
        </w:r>
      </w:ins>
      <w:r w:rsidR="00E46452"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del w:id="60" w:author="Wang Rulong" w:date="2013-09-25T00:12:00Z"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卖家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/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买家都点击了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开始交易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按钮后，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进入开始开始交易阶段。交易也是有限制的（如：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b.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卖家或买家任何一方可以延长交易时间，但该交易只能延长一次（即：最长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c.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在这期间，卖家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/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卖家都点击了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交易完成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按钮，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App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交易结束。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d.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到时间后，如果卖家或者卖家没有点击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交易完成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，则自动扣除出为点击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完成交易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者的诚信币（如出现一次扣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25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e.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然后交易时间自动延长一次（即再加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10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,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但该交易只能延长一次（即：最长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20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天）。重复执行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c,d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操作。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br/>
          <w:delText>f.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如果到时间后，如果卖家或者卖家没有点击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交易完成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，则自动扣除出为点击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“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完成交易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”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者的诚信币（如出现一次扣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25</w:delText>
        </w:r>
        <w:r w:rsidR="00E46452" w:rsidRPr="00E46452" w:rsidDel="00A01736">
          <w:rPr>
            <w:rFonts w:ascii="Helvetica" w:hAnsi="Helvetica" w:cs="Times New Roman"/>
            <w:color w:val="333333"/>
            <w:kern w:val="0"/>
            <w:sz w:val="23"/>
            <w:szCs w:val="23"/>
          </w:rPr>
          <w:delText>个），则交易失败。</w:delText>
        </w:r>
      </w:del>
    </w:p>
    <w:p w14:paraId="55555632" w14:textId="77777777" w:rsidR="00E46452" w:rsidRPr="00E46452" w:rsidRDefault="00E46452" w:rsidP="00E46452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6.App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交易结束阶段：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卖家都点击了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交易完成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”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按钮，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交易结束。奖励卖家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/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买家诚信币（如：一次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50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个）。</w:t>
      </w:r>
    </w:p>
    <w:p w14:paraId="45D897A7" w14:textId="77777777" w:rsidR="00E46452" w:rsidRPr="00E46452" w:rsidRDefault="00E46452" w:rsidP="00E46452">
      <w:pPr>
        <w:widowControl/>
        <w:shd w:val="clear" w:color="auto" w:fill="FFFFFF"/>
        <w:spacing w:before="225" w:after="100" w:afterAutospacing="1"/>
        <w:jc w:val="left"/>
        <w:rPr>
          <w:rFonts w:ascii="Helvetica" w:hAnsi="Helvetica" w:cs="Times New Roman"/>
          <w:color w:val="333333"/>
          <w:kern w:val="0"/>
          <w:sz w:val="23"/>
          <w:szCs w:val="23"/>
        </w:rPr>
      </w:pP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7.App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交易失败阶段：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br/>
        <w:t>a.App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服务结束，卖家或买家没有都点击了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“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交易完成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”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按钮，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进入交易失败阶段，卖家可以通过续费，激活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，进入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Bid App</w:t>
      </w:r>
      <w:r w:rsidRPr="00E46452">
        <w:rPr>
          <w:rFonts w:ascii="Helvetica" w:hAnsi="Helvetica" w:cs="Times New Roman"/>
          <w:color w:val="333333"/>
          <w:kern w:val="0"/>
          <w:sz w:val="23"/>
          <w:szCs w:val="23"/>
        </w:rPr>
        <w:t>阶段。</w:t>
      </w:r>
    </w:p>
    <w:p w14:paraId="213EB331" w14:textId="77777777" w:rsidR="002650AE" w:rsidRDefault="002650AE"/>
    <w:p w14:paraId="7D6D2A40" w14:textId="77777777" w:rsidR="00432B4E" w:rsidRDefault="00432B4E"/>
    <w:p w14:paraId="5FFAD614" w14:textId="56DF84EA" w:rsidR="00432B4E" w:rsidRDefault="002639DE">
      <w:pPr>
        <w:rPr>
          <w:rFonts w:hint="eastAsia"/>
        </w:rPr>
      </w:pPr>
      <w:ins w:id="61" w:author="Wang Rulong" w:date="2013-09-25T00:31:00Z">
        <w:r>
          <w:rPr>
            <w:rFonts w:hint="eastAsia"/>
          </w:rPr>
          <w:t>新添三个字段：</w:t>
        </w:r>
      </w:ins>
    </w:p>
    <w:p w14:paraId="76015583" w14:textId="4FF3291B" w:rsidR="009F6939" w:rsidRDefault="002639DE">
      <w:pPr>
        <w:rPr>
          <w:ins w:id="62" w:author="Wang Rulong" w:date="2013-09-25T00:14:00Z"/>
        </w:rPr>
      </w:pPr>
      <w:ins w:id="63" w:author="Wang Rulong" w:date="2013-09-25T00:31:00Z">
        <w:r>
          <w:rPr>
            <w:rFonts w:hint="eastAsia"/>
          </w:rPr>
          <w:t>1</w:t>
        </w:r>
        <w:r>
          <w:rPr>
            <w:rFonts w:hint="eastAsia"/>
          </w:rPr>
          <w:t>，</w:t>
        </w:r>
      </w:ins>
      <w:r w:rsidR="00432B4E">
        <w:t xml:space="preserve">Delivery detail </w:t>
      </w:r>
      <w:ins w:id="64" w:author="Wang Rulong" w:date="2013-09-25T00:13:00Z">
        <w:r w:rsidR="00A01736">
          <w:rPr>
            <w:rFonts w:hint="eastAsia"/>
          </w:rPr>
          <w:t>需要控制修改权限，第一次</w:t>
        </w:r>
        <w:r w:rsidR="00A01736">
          <w:rPr>
            <w:rFonts w:hint="eastAsia"/>
          </w:rPr>
          <w:t>bid</w:t>
        </w:r>
        <w:r w:rsidR="00A01736">
          <w:rPr>
            <w:rFonts w:hint="eastAsia"/>
          </w:rPr>
          <w:t>之后将不能修改</w:t>
        </w:r>
      </w:ins>
    </w:p>
    <w:p w14:paraId="43EB7C2B" w14:textId="53BF1C41" w:rsidR="009F6939" w:rsidRDefault="002639DE">
      <w:pPr>
        <w:rPr>
          <w:ins w:id="65" w:author="Wang Rulong" w:date="2013-09-25T00:31:00Z"/>
          <w:rFonts w:hint="eastAsia"/>
        </w:rPr>
      </w:pPr>
      <w:ins w:id="66" w:author="Wang Rulong" w:date="2013-09-25T00:31:00Z">
        <w:r>
          <w:rPr>
            <w:rFonts w:hint="eastAsia"/>
          </w:rPr>
          <w:t>2</w:t>
        </w:r>
        <w:r>
          <w:rPr>
            <w:rFonts w:hint="eastAsia"/>
          </w:rPr>
          <w:t>，</w:t>
        </w:r>
      </w:ins>
      <w:ins w:id="67" w:author="Wang Rulong" w:date="2013-09-25T00:15:00Z">
        <w:r w:rsidR="009F6939">
          <w:rPr>
            <w:rFonts w:hint="eastAsia"/>
          </w:rPr>
          <w:t>是否</w:t>
        </w:r>
        <w:r w:rsidR="009F6939">
          <w:rPr>
            <w:rFonts w:hint="eastAsia"/>
          </w:rPr>
          <w:t>Unique Sell</w:t>
        </w:r>
      </w:ins>
    </w:p>
    <w:p w14:paraId="356AC93F" w14:textId="08ACD3DE" w:rsidR="002639DE" w:rsidRDefault="002639DE">
      <w:pPr>
        <w:rPr>
          <w:ins w:id="68" w:author="Wang Rulong" w:date="2013-09-25T00:15:00Z"/>
        </w:rPr>
      </w:pPr>
      <w:ins w:id="69" w:author="Wang Rulong" w:date="2013-09-25T00:31:00Z">
        <w:r>
          <w:rPr>
            <w:rFonts w:hint="eastAsia"/>
          </w:rPr>
          <w:t>3</w:t>
        </w:r>
        <w:r>
          <w:rPr>
            <w:rFonts w:hint="eastAsia"/>
          </w:rPr>
          <w:t>，</w:t>
        </w:r>
        <w:bookmarkStart w:id="70" w:name="_GoBack"/>
        <w:bookmarkEnd w:id="70"/>
        <w:r>
          <w:rPr>
            <w:rFonts w:hint="eastAsia"/>
          </w:rPr>
          <w:t>是否修改字段</w:t>
        </w:r>
      </w:ins>
    </w:p>
    <w:p w14:paraId="4E4B379E" w14:textId="0F6D8081" w:rsidR="009F6939" w:rsidRDefault="009F6939">
      <w:pPr>
        <w:rPr>
          <w:ins w:id="71" w:author="Wang Rulong" w:date="2013-09-25T00:15:00Z"/>
        </w:rPr>
      </w:pPr>
      <w:ins w:id="72" w:author="Wang Rulong" w:date="2013-09-25T00:15:00Z">
        <w:r>
          <w:rPr>
            <w:rFonts w:hint="eastAsia"/>
          </w:rPr>
          <w:t>（声明）</w:t>
        </w:r>
      </w:ins>
    </w:p>
    <w:p w14:paraId="34F3AEC8" w14:textId="6F12EBC3" w:rsidR="00432B4E" w:rsidRDefault="00432B4E">
      <w:del w:id="73" w:author="Wang Rulong" w:date="2013-09-25T00:13:00Z">
        <w:r w:rsidDel="00A01736">
          <w:rPr>
            <w:rFonts w:hint="eastAsia"/>
          </w:rPr>
          <w:delText>需要添加</w:delText>
        </w:r>
      </w:del>
    </w:p>
    <w:sectPr w:rsidR="00432B4E" w:rsidSect="00660C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ang Rulong" w:date="2013-09-24T23:47:00Z" w:initials="WR">
    <w:p w14:paraId="3532A326" w14:textId="7C7A0012" w:rsidR="000E2F3A" w:rsidRDefault="000E2F3A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Begin Date Enddate </w:t>
      </w:r>
      <w:r>
        <w:rPr>
          <w:rFonts w:hint="eastAsia"/>
        </w:rPr>
        <w:t>需要在付款之后设置，默认为付款后一个月，最长一个月</w:t>
      </w:r>
      <w:r>
        <w:t>.</w:t>
      </w:r>
    </w:p>
    <w:p w14:paraId="4F6BFA9C" w14:textId="202F77A6" w:rsidR="000E2F3A" w:rsidRDefault="000E2F3A">
      <w:pPr>
        <w:pStyle w:val="a6"/>
      </w:pPr>
      <w:r>
        <w:rPr>
          <w:rFonts w:hint="eastAsia"/>
        </w:rPr>
        <w:t>付款时验证</w:t>
      </w:r>
      <w:r>
        <w:rPr>
          <w:rFonts w:hint="eastAsia"/>
        </w:rPr>
        <w:t>APP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未通过</w:t>
      </w:r>
      <w:r>
        <w:rPr>
          <w:rFonts w:hint="eastAsia"/>
        </w:rPr>
        <w:t xml:space="preserve"> </w:t>
      </w:r>
      <w:r>
        <w:rPr>
          <w:rFonts w:hint="eastAsia"/>
        </w:rPr>
        <w:t>，验证时间大致时间，根据情况提示卖家</w:t>
      </w:r>
    </w:p>
  </w:comment>
  <w:comment w:id="2" w:author="Wang Rulong" w:date="2013-09-24T23:39:00Z" w:initials="WR">
    <w:p w14:paraId="03850F9E" w14:textId="77777777" w:rsidR="000E2F3A" w:rsidRDefault="000E2F3A">
      <w:pPr>
        <w:pStyle w:val="a6"/>
      </w:pPr>
      <w:ins w:id="4" w:author="Wang Rulong" w:date="2013-09-24T23:38:00Z">
        <w:r>
          <w:rPr>
            <w:rStyle w:val="a5"/>
          </w:rPr>
          <w:annotationRef/>
        </w:r>
      </w:ins>
      <w:r>
        <w:rPr>
          <w:rFonts w:hint="eastAsia"/>
        </w:rPr>
        <w:t>增加</w:t>
      </w:r>
      <w:r>
        <w:rPr>
          <w:rFonts w:hint="eastAsia"/>
        </w:rPr>
        <w:t>closed</w:t>
      </w:r>
      <w:r>
        <w:rPr>
          <w:rFonts w:hint="eastAsia"/>
        </w:rPr>
        <w:t>状态</w:t>
      </w:r>
    </w:p>
  </w:comment>
  <w:comment w:id="5" w:author="Wang Rulong" w:date="2013-09-24T23:39:00Z" w:initials="WR">
    <w:p w14:paraId="43808B17" w14:textId="5BA1CF0F" w:rsidR="000E2F3A" w:rsidRDefault="000E2F3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属于</w:t>
      </w:r>
      <w:r>
        <w:rPr>
          <w:rFonts w:hint="eastAsia"/>
        </w:rPr>
        <w:t>Transaction Process</w:t>
      </w:r>
      <w:r>
        <w:rPr>
          <w:rFonts w:hint="eastAsia"/>
        </w:rPr>
        <w:t>，不应该属于</w:t>
      </w:r>
      <w:r>
        <w:rPr>
          <w:rFonts w:hint="eastAsia"/>
        </w:rPr>
        <w:t xml:space="preserve">APP Bid </w:t>
      </w:r>
      <w:r>
        <w:rPr>
          <w:rFonts w:hint="eastAsia"/>
        </w:rPr>
        <w:t>流程</w:t>
      </w:r>
    </w:p>
  </w:comment>
  <w:comment w:id="17" w:author="Wang Rulong" w:date="2013-09-24T23:50:00Z" w:initials="WR">
    <w:p w14:paraId="48A5A705" w14:textId="003D3DBF" w:rsidR="000E2F3A" w:rsidRDefault="000E2F3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只能与最高的进行交易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52"/>
    <w:rsid w:val="000E2F3A"/>
    <w:rsid w:val="002639DE"/>
    <w:rsid w:val="002650AE"/>
    <w:rsid w:val="0029099C"/>
    <w:rsid w:val="00315F2E"/>
    <w:rsid w:val="00324ACD"/>
    <w:rsid w:val="00432B4E"/>
    <w:rsid w:val="00453F12"/>
    <w:rsid w:val="0058291F"/>
    <w:rsid w:val="006522C9"/>
    <w:rsid w:val="00660CBF"/>
    <w:rsid w:val="006E5495"/>
    <w:rsid w:val="00751009"/>
    <w:rsid w:val="008E6757"/>
    <w:rsid w:val="008F5141"/>
    <w:rsid w:val="009F6939"/>
    <w:rsid w:val="00A01736"/>
    <w:rsid w:val="00AB3FFA"/>
    <w:rsid w:val="00BF279F"/>
    <w:rsid w:val="00D36FED"/>
    <w:rsid w:val="00E30F5B"/>
    <w:rsid w:val="00E46452"/>
    <w:rsid w:val="00E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86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645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645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645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46452"/>
    <w:rPr>
      <w:b/>
      <w:bCs/>
    </w:rPr>
  </w:style>
  <w:style w:type="character" w:customStyle="1" w:styleId="apple-converted-space">
    <w:name w:val="apple-converted-space"/>
    <w:basedOn w:val="a0"/>
    <w:rsid w:val="00E46452"/>
  </w:style>
  <w:style w:type="character" w:styleId="a5">
    <w:name w:val="annotation reference"/>
    <w:basedOn w:val="a0"/>
    <w:uiPriority w:val="99"/>
    <w:semiHidden/>
    <w:unhideWhenUsed/>
    <w:rsid w:val="00324AC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24ACD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324AC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24AC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324A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24ACD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24A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645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6452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4645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46452"/>
    <w:rPr>
      <w:b/>
      <w:bCs/>
    </w:rPr>
  </w:style>
  <w:style w:type="character" w:customStyle="1" w:styleId="apple-converted-space">
    <w:name w:val="apple-converted-space"/>
    <w:basedOn w:val="a0"/>
    <w:rsid w:val="00E46452"/>
  </w:style>
  <w:style w:type="character" w:styleId="a5">
    <w:name w:val="annotation reference"/>
    <w:basedOn w:val="a0"/>
    <w:uiPriority w:val="99"/>
    <w:semiHidden/>
    <w:unhideWhenUsed/>
    <w:rsid w:val="00324AC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24ACD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324ACD"/>
  </w:style>
  <w:style w:type="paragraph" w:styleId="a8">
    <w:name w:val="annotation subject"/>
    <w:basedOn w:val="a6"/>
    <w:next w:val="a6"/>
    <w:link w:val="a9"/>
    <w:uiPriority w:val="99"/>
    <w:semiHidden/>
    <w:unhideWhenUsed/>
    <w:rsid w:val="00324AC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324AC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24ACD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324A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1467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402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Rulong</dc:creator>
  <cp:keywords/>
  <dc:description/>
  <cp:lastModifiedBy>Wang Rulong</cp:lastModifiedBy>
  <cp:revision>20</cp:revision>
  <dcterms:created xsi:type="dcterms:W3CDTF">2013-09-24T14:48:00Z</dcterms:created>
  <dcterms:modified xsi:type="dcterms:W3CDTF">2013-09-24T16:32:00Z</dcterms:modified>
</cp:coreProperties>
</file>